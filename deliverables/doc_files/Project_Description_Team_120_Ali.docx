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8D74" w14:textId="61735995" w:rsidR="00222DC8" w:rsidRDefault="00F813B9" w:rsidP="00F813B9">
      <w:pPr>
        <w:spacing w:after="0"/>
        <w:rPr>
          <w:b/>
          <w:bCs/>
        </w:rPr>
      </w:pPr>
      <w:r>
        <w:rPr>
          <w:b/>
          <w:bCs/>
          <w:sz w:val="32"/>
          <w:szCs w:val="32"/>
        </w:rPr>
        <w:t>RENTAL COSTS ON THE RISE</w:t>
      </w:r>
    </w:p>
    <w:p w14:paraId="4A2EC7FB" w14:textId="7B08E942" w:rsidR="00CF5EF7" w:rsidRDefault="00F813B9" w:rsidP="00CF5EF7">
      <w:pPr>
        <w:spacing w:after="0"/>
        <w:rPr>
          <w:rFonts w:ascii="Calibri" w:eastAsia="Roboto" w:hAnsi="Calibri" w:cs="Calibri"/>
        </w:rPr>
      </w:pPr>
      <w:r>
        <w:t xml:space="preserve">Team 120:  </w:t>
      </w:r>
      <w:del w:id="0" w:author="Ali Lara" w:date="2022-05-24T08:20:00Z">
        <w:r w:rsidRPr="00CF5EF7" w:rsidDel="003038FF">
          <w:rPr>
            <w:rFonts w:ascii="Calibri" w:eastAsia="Roboto" w:hAnsi="Calibri" w:cs="Calibri"/>
          </w:rPr>
          <w:delText xml:space="preserve">Ali Lara, </w:delText>
        </w:r>
      </w:del>
      <w:r w:rsidRPr="00CF5EF7">
        <w:rPr>
          <w:rFonts w:ascii="Calibri" w:eastAsia="Roboto" w:hAnsi="Calibri" w:cs="Calibri"/>
        </w:rPr>
        <w:t xml:space="preserve">Jenelle Allen, Nancy Beard, </w:t>
      </w:r>
      <w:proofErr w:type="spellStart"/>
      <w:r w:rsidRPr="00CF5EF7">
        <w:rPr>
          <w:rFonts w:ascii="Calibri" w:eastAsia="Roboto" w:hAnsi="Calibri" w:cs="Calibri"/>
        </w:rPr>
        <w:t>Orpa</w:t>
      </w:r>
      <w:proofErr w:type="spellEnd"/>
      <w:r w:rsidRPr="00CF5EF7">
        <w:rPr>
          <w:rFonts w:ascii="Calibri" w:eastAsia="Roboto" w:hAnsi="Calibri" w:cs="Calibri"/>
        </w:rPr>
        <w:t xml:space="preserve"> Jackson, </w:t>
      </w:r>
      <w:proofErr w:type="spellStart"/>
      <w:r w:rsidRPr="00CF5EF7">
        <w:rPr>
          <w:rFonts w:ascii="Calibri" w:eastAsia="Roboto" w:hAnsi="Calibri" w:cs="Calibri"/>
        </w:rPr>
        <w:t>Wildo</w:t>
      </w:r>
      <w:proofErr w:type="spellEnd"/>
      <w:r w:rsidRPr="00CF5EF7">
        <w:rPr>
          <w:rFonts w:ascii="Calibri" w:eastAsia="Roboto" w:hAnsi="Calibri" w:cs="Calibri"/>
        </w:rPr>
        <w:t xml:space="preserve"> Acosta</w:t>
      </w:r>
      <w:ins w:id="1" w:author="Ali Lara" w:date="2022-05-24T08:20:00Z">
        <w:r w:rsidR="003038FF">
          <w:rPr>
            <w:rFonts w:ascii="Calibri" w:eastAsia="Roboto" w:hAnsi="Calibri" w:cs="Calibri"/>
          </w:rPr>
          <w:t xml:space="preserve">, </w:t>
        </w:r>
        <w:r w:rsidR="003038FF" w:rsidRPr="00CF5EF7">
          <w:rPr>
            <w:rFonts w:ascii="Calibri" w:eastAsia="Roboto" w:hAnsi="Calibri" w:cs="Calibri"/>
          </w:rPr>
          <w:t>Ali Lara</w:t>
        </w:r>
      </w:ins>
    </w:p>
    <w:p w14:paraId="35E25B0C" w14:textId="47CBB306" w:rsidR="00CF5EF7" w:rsidRDefault="00CF5EF7" w:rsidP="00CF5EF7">
      <w:pPr>
        <w:spacing w:after="0"/>
        <w:rPr>
          <w:rFonts w:ascii="Calibri" w:eastAsia="Roboto" w:hAnsi="Calibri" w:cs="Calibri"/>
        </w:rPr>
      </w:pPr>
    </w:p>
    <w:p w14:paraId="0E640C46" w14:textId="69078320" w:rsidR="00CC6EFA" w:rsidRDefault="00315617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Many Americans today </w:t>
      </w:r>
      <w:r w:rsidR="00934841">
        <w:rPr>
          <w:rFonts w:ascii="Calibri" w:eastAsia="Roboto" w:hAnsi="Calibri" w:cs="Calibri"/>
        </w:rPr>
        <w:t xml:space="preserve">have chosen to rent housing vs. buying.  Some of </w:t>
      </w:r>
      <w:del w:id="2" w:author="Ali Lara" w:date="2022-05-24T07:01:00Z">
        <w:r w:rsidR="00934841" w:rsidDel="005E403F">
          <w:rPr>
            <w:rFonts w:ascii="Calibri" w:eastAsia="Roboto" w:hAnsi="Calibri" w:cs="Calibri"/>
          </w:rPr>
          <w:delText xml:space="preserve">the reasons for </w:delText>
        </w:r>
      </w:del>
      <w:r w:rsidR="00934841">
        <w:rPr>
          <w:rFonts w:ascii="Calibri" w:eastAsia="Roboto" w:hAnsi="Calibri" w:cs="Calibri"/>
        </w:rPr>
        <w:t>their choice</w:t>
      </w:r>
      <w:ins w:id="3" w:author="Ali Lara" w:date="2022-05-24T07:01:00Z">
        <w:r w:rsidR="005E403F">
          <w:rPr>
            <w:rFonts w:ascii="Calibri" w:eastAsia="Roboto" w:hAnsi="Calibri" w:cs="Calibri"/>
          </w:rPr>
          <w:t>s</w:t>
        </w:r>
      </w:ins>
      <w:r w:rsidR="00934841">
        <w:rPr>
          <w:rFonts w:ascii="Calibri" w:eastAsia="Roboto" w:hAnsi="Calibri" w:cs="Calibri"/>
        </w:rPr>
        <w:t xml:space="preserve"> </w:t>
      </w:r>
      <w:del w:id="4" w:author="Ali Lara" w:date="2022-05-24T07:01:00Z">
        <w:r w:rsidR="00934841" w:rsidDel="005E403F">
          <w:rPr>
            <w:rFonts w:ascii="Calibri" w:eastAsia="Roboto" w:hAnsi="Calibri" w:cs="Calibri"/>
          </w:rPr>
          <w:delText xml:space="preserve">is </w:delText>
        </w:r>
        <w:r w:rsidR="00543C39" w:rsidDel="005E403F">
          <w:rPr>
            <w:rFonts w:ascii="Calibri" w:eastAsia="Roboto" w:hAnsi="Calibri" w:cs="Calibri"/>
          </w:rPr>
          <w:delText xml:space="preserve">that there </w:delText>
        </w:r>
      </w:del>
      <w:r w:rsidR="00543C39">
        <w:rPr>
          <w:rFonts w:ascii="Calibri" w:eastAsia="Roboto" w:hAnsi="Calibri" w:cs="Calibri"/>
        </w:rPr>
        <w:t>are no maintenance costs to cover, no real estate tax</w:t>
      </w:r>
      <w:r w:rsidR="00AD158D">
        <w:rPr>
          <w:rFonts w:ascii="Calibri" w:eastAsia="Roboto" w:hAnsi="Calibri" w:cs="Calibri"/>
        </w:rPr>
        <w:t>es</w:t>
      </w:r>
      <w:r w:rsidR="00543C39">
        <w:rPr>
          <w:rFonts w:ascii="Calibri" w:eastAsia="Roboto" w:hAnsi="Calibri" w:cs="Calibri"/>
        </w:rPr>
        <w:t xml:space="preserve"> to pay, access to </w:t>
      </w:r>
      <w:del w:id="5" w:author="Ali Lara" w:date="2022-05-24T07:01:00Z">
        <w:r w:rsidR="00543C39" w:rsidDel="005E403F">
          <w:rPr>
            <w:rFonts w:ascii="Calibri" w:eastAsia="Roboto" w:hAnsi="Calibri" w:cs="Calibri"/>
          </w:rPr>
          <w:delText xml:space="preserve">free </w:delText>
        </w:r>
      </w:del>
      <w:ins w:id="6" w:author="Ali Lara" w:date="2022-05-24T07:01:00Z">
        <w:r w:rsidR="005E403F">
          <w:rPr>
            <w:rFonts w:ascii="Calibri" w:eastAsia="Roboto" w:hAnsi="Calibri" w:cs="Calibri"/>
          </w:rPr>
          <w:t>complimentary</w:t>
        </w:r>
        <w:r w:rsidR="005E403F">
          <w:rPr>
            <w:rFonts w:ascii="Calibri" w:eastAsia="Roboto" w:hAnsi="Calibri" w:cs="Calibri"/>
          </w:rPr>
          <w:t xml:space="preserve"> </w:t>
        </w:r>
      </w:ins>
      <w:r w:rsidR="00543C39">
        <w:rPr>
          <w:rFonts w:ascii="Calibri" w:eastAsia="Roboto" w:hAnsi="Calibri" w:cs="Calibri"/>
        </w:rPr>
        <w:t>amenities</w:t>
      </w:r>
      <w:ins w:id="7" w:author="Ali Lara" w:date="2022-05-24T07:02:00Z">
        <w:r w:rsidR="005E403F">
          <w:rPr>
            <w:rFonts w:ascii="Calibri" w:eastAsia="Roboto" w:hAnsi="Calibri" w:cs="Calibri"/>
          </w:rPr>
          <w:t>,</w:t>
        </w:r>
      </w:ins>
      <w:r w:rsidR="0060366D">
        <w:rPr>
          <w:rFonts w:ascii="Calibri" w:eastAsia="Roboto" w:hAnsi="Calibri" w:cs="Calibri"/>
        </w:rPr>
        <w:t xml:space="preserve"> </w:t>
      </w:r>
      <w:r w:rsidR="006F40CE">
        <w:rPr>
          <w:rFonts w:ascii="Calibri" w:eastAsia="Roboto" w:hAnsi="Calibri" w:cs="Calibri"/>
        </w:rPr>
        <w:t xml:space="preserve">or even more flexibility if </w:t>
      </w:r>
      <w:ins w:id="8" w:author="Ali Lara" w:date="2022-05-24T07:02:00Z">
        <w:r w:rsidR="005E403F">
          <w:rPr>
            <w:rFonts w:ascii="Calibri" w:eastAsia="Roboto" w:hAnsi="Calibri" w:cs="Calibri"/>
          </w:rPr>
          <w:t xml:space="preserve">the </w:t>
        </w:r>
      </w:ins>
      <w:r w:rsidR="00F538A7">
        <w:rPr>
          <w:rFonts w:ascii="Calibri" w:eastAsia="Roboto" w:hAnsi="Calibri" w:cs="Calibri"/>
        </w:rPr>
        <w:t xml:space="preserve">renter decides to relocate.  </w:t>
      </w:r>
      <w:del w:id="9" w:author="Ali Lara" w:date="2022-05-24T07:02:00Z">
        <w:r w:rsidR="001D04F5" w:rsidDel="005E403F">
          <w:rPr>
            <w:rFonts w:ascii="Calibri" w:eastAsia="Roboto" w:hAnsi="Calibri" w:cs="Calibri"/>
          </w:rPr>
          <w:delText>During the pandemic, r</w:delText>
        </w:r>
      </w:del>
      <w:ins w:id="10" w:author="Ali Lara" w:date="2022-05-24T07:02:00Z">
        <w:r w:rsidR="005E403F">
          <w:rPr>
            <w:rFonts w:ascii="Calibri" w:eastAsia="Roboto" w:hAnsi="Calibri" w:cs="Calibri"/>
          </w:rPr>
          <w:t>R</w:t>
        </w:r>
      </w:ins>
      <w:r w:rsidR="001D04F5">
        <w:rPr>
          <w:rFonts w:ascii="Calibri" w:eastAsia="Roboto" w:hAnsi="Calibri" w:cs="Calibri"/>
        </w:rPr>
        <w:t>ental properties were forced to lock in on current rental rates</w:t>
      </w:r>
      <w:ins w:id="11" w:author="Ali Lara" w:date="2022-05-24T07:02:00Z">
        <w:r w:rsidR="005E403F">
          <w:rPr>
            <w:rFonts w:ascii="Calibri" w:eastAsia="Roboto" w:hAnsi="Calibri" w:cs="Calibri"/>
          </w:rPr>
          <w:t xml:space="preserve"> during</w:t>
        </w:r>
      </w:ins>
      <w:ins w:id="12" w:author="Ali Lara" w:date="2022-05-24T07:03:00Z">
        <w:r w:rsidR="005E403F">
          <w:rPr>
            <w:rFonts w:ascii="Calibri" w:eastAsia="Roboto" w:hAnsi="Calibri" w:cs="Calibri"/>
          </w:rPr>
          <w:t xml:space="preserve"> the pandemic</w:t>
        </w:r>
      </w:ins>
      <w:r w:rsidR="001D04F5">
        <w:rPr>
          <w:rFonts w:ascii="Calibri" w:eastAsia="Roboto" w:hAnsi="Calibri" w:cs="Calibri"/>
        </w:rPr>
        <w:t>.  However, now that America</w:t>
      </w:r>
      <w:ins w:id="13" w:author="Ali Lara" w:date="2022-05-24T07:05:00Z">
        <w:r w:rsidR="005E403F">
          <w:rPr>
            <w:rFonts w:ascii="Calibri" w:eastAsia="Roboto" w:hAnsi="Calibri" w:cs="Calibri"/>
          </w:rPr>
          <w:t>ns</w:t>
        </w:r>
      </w:ins>
      <w:r w:rsidR="001D04F5">
        <w:rPr>
          <w:rFonts w:ascii="Calibri" w:eastAsia="Roboto" w:hAnsi="Calibri" w:cs="Calibri"/>
        </w:rPr>
        <w:t xml:space="preserve"> </w:t>
      </w:r>
      <w:del w:id="14" w:author="Ali Lara" w:date="2022-05-24T07:05:00Z">
        <w:r w:rsidR="001D04F5" w:rsidDel="005E403F">
          <w:rPr>
            <w:rFonts w:ascii="Calibri" w:eastAsia="Roboto" w:hAnsi="Calibri" w:cs="Calibri"/>
          </w:rPr>
          <w:delText xml:space="preserve">is </w:delText>
        </w:r>
      </w:del>
      <w:ins w:id="15" w:author="Ali Lara" w:date="2022-05-24T07:05:00Z">
        <w:r w:rsidR="005E403F">
          <w:rPr>
            <w:rFonts w:ascii="Calibri" w:eastAsia="Roboto" w:hAnsi="Calibri" w:cs="Calibri"/>
          </w:rPr>
          <w:t>are</w:t>
        </w:r>
        <w:r w:rsidR="005E403F">
          <w:rPr>
            <w:rFonts w:ascii="Calibri" w:eastAsia="Roboto" w:hAnsi="Calibri" w:cs="Calibri"/>
          </w:rPr>
          <w:t xml:space="preserve"> </w:t>
        </w:r>
      </w:ins>
      <w:del w:id="16" w:author="Ali Lara" w:date="2022-05-24T07:06:00Z">
        <w:r w:rsidR="001D04F5" w:rsidDel="005E403F">
          <w:rPr>
            <w:rFonts w:ascii="Calibri" w:eastAsia="Roboto" w:hAnsi="Calibri" w:cs="Calibri"/>
          </w:rPr>
          <w:delText>coming out of the pandemic</w:delText>
        </w:r>
      </w:del>
      <w:ins w:id="17" w:author="Ali Lara" w:date="2022-05-24T07:06:00Z">
        <w:r w:rsidR="005E403F">
          <w:rPr>
            <w:rFonts w:ascii="Calibri" w:eastAsia="Roboto" w:hAnsi="Calibri" w:cs="Calibri"/>
          </w:rPr>
          <w:t>returning to normalcy</w:t>
        </w:r>
      </w:ins>
      <w:r w:rsidR="001D04F5">
        <w:rPr>
          <w:rFonts w:ascii="Calibri" w:eastAsia="Roboto" w:hAnsi="Calibri" w:cs="Calibri"/>
        </w:rPr>
        <w:t xml:space="preserve">, rental rates </w:t>
      </w:r>
      <w:del w:id="18" w:author="Ali Lara" w:date="2022-05-24T07:06:00Z">
        <w:r w:rsidR="001D04F5" w:rsidDel="005E403F">
          <w:rPr>
            <w:rFonts w:ascii="Calibri" w:eastAsia="Roboto" w:hAnsi="Calibri" w:cs="Calibri"/>
          </w:rPr>
          <w:delText>appear to be on the rise</w:delText>
        </w:r>
      </w:del>
      <w:ins w:id="19" w:author="Ali Lara" w:date="2022-05-24T07:06:00Z">
        <w:r w:rsidR="005E403F">
          <w:rPr>
            <w:rFonts w:ascii="Calibri" w:eastAsia="Roboto" w:hAnsi="Calibri" w:cs="Calibri"/>
          </w:rPr>
          <w:t>have risen</w:t>
        </w:r>
      </w:ins>
      <w:r w:rsidR="001D04F5">
        <w:rPr>
          <w:rFonts w:ascii="Calibri" w:eastAsia="Roboto" w:hAnsi="Calibri" w:cs="Calibri"/>
        </w:rPr>
        <w:t>.</w:t>
      </w:r>
    </w:p>
    <w:p w14:paraId="7D57B8FC" w14:textId="77777777" w:rsidR="00CC6EFA" w:rsidRDefault="00CC6EFA" w:rsidP="00CF5EF7">
      <w:pPr>
        <w:spacing w:after="0"/>
        <w:rPr>
          <w:rFonts w:ascii="Calibri" w:eastAsia="Roboto" w:hAnsi="Calibri" w:cs="Calibri"/>
        </w:rPr>
      </w:pPr>
    </w:p>
    <w:p w14:paraId="13C695FC" w14:textId="553652AB" w:rsidR="00FD624C" w:rsidRDefault="005E403F" w:rsidP="00CF5EF7">
      <w:pPr>
        <w:spacing w:after="0"/>
        <w:rPr>
          <w:rFonts w:ascii="Calibri" w:eastAsia="Roboto" w:hAnsi="Calibri" w:cs="Calibri"/>
        </w:rPr>
      </w:pPr>
      <w:ins w:id="20" w:author="Ali Lara" w:date="2022-05-24T07:06:00Z">
        <w:r>
          <w:rPr>
            <w:rFonts w:ascii="Calibri" w:eastAsia="Roboto" w:hAnsi="Calibri" w:cs="Calibri"/>
          </w:rPr>
          <w:t>T</w:t>
        </w:r>
      </w:ins>
      <w:del w:id="21" w:author="Ali Lara" w:date="2022-05-24T07:06:00Z">
        <w:r w:rsidR="00CC6EFA" w:rsidDel="005E403F">
          <w:rPr>
            <w:rFonts w:ascii="Calibri" w:eastAsia="Roboto" w:hAnsi="Calibri" w:cs="Calibri"/>
          </w:rPr>
          <w:delText>In the past, t</w:delText>
        </w:r>
      </w:del>
      <w:r w:rsidR="00CC6EFA">
        <w:rPr>
          <w:rFonts w:ascii="Calibri" w:eastAsia="Roboto" w:hAnsi="Calibri" w:cs="Calibri"/>
        </w:rPr>
        <w:t>ypically</w:t>
      </w:r>
      <w:ins w:id="22" w:author="Ali Lara" w:date="2022-05-24T07:06:00Z">
        <w:r>
          <w:rPr>
            <w:rFonts w:ascii="Calibri" w:eastAsia="Roboto" w:hAnsi="Calibri" w:cs="Calibri"/>
          </w:rPr>
          <w:t>,</w:t>
        </w:r>
      </w:ins>
      <w:r w:rsidR="00CC6EFA">
        <w:rPr>
          <w:rFonts w:ascii="Calibri" w:eastAsia="Roboto" w:hAnsi="Calibri" w:cs="Calibri"/>
        </w:rPr>
        <w:t xml:space="preserve"> the</w:t>
      </w:r>
      <w:r w:rsidR="00747A86">
        <w:rPr>
          <w:rFonts w:ascii="Calibri" w:eastAsia="Roboto" w:hAnsi="Calibri" w:cs="Calibri"/>
        </w:rPr>
        <w:t xml:space="preserve"> highest</w:t>
      </w:r>
      <w:r w:rsidR="00295639">
        <w:rPr>
          <w:rFonts w:ascii="Calibri" w:eastAsia="Roboto" w:hAnsi="Calibri" w:cs="Calibri"/>
        </w:rPr>
        <w:t xml:space="preserve"> rent</w:t>
      </w:r>
      <w:r w:rsidR="00747A86">
        <w:rPr>
          <w:rFonts w:ascii="Calibri" w:eastAsia="Roboto" w:hAnsi="Calibri" w:cs="Calibri"/>
        </w:rPr>
        <w:t xml:space="preserve"> increase was about 3%</w:t>
      </w:r>
      <w:ins w:id="23" w:author="Ali Lara" w:date="2022-05-24T07:06:00Z">
        <w:r w:rsidR="00172FD0">
          <w:rPr>
            <w:rFonts w:ascii="Calibri" w:eastAsia="Roboto" w:hAnsi="Calibri" w:cs="Calibri"/>
          </w:rPr>
          <w:t xml:space="preserve"> in the past</w:t>
        </w:r>
      </w:ins>
      <w:r w:rsidR="00747A86">
        <w:rPr>
          <w:rFonts w:ascii="Calibri" w:eastAsia="Roboto" w:hAnsi="Calibri" w:cs="Calibri"/>
        </w:rPr>
        <w:t xml:space="preserve">.  </w:t>
      </w:r>
      <w:del w:id="24" w:author="Ali Lara" w:date="2022-05-24T07:14:00Z">
        <w:r w:rsidR="00747A86" w:rsidDel="00CE3C24">
          <w:rPr>
            <w:rFonts w:ascii="Calibri" w:eastAsia="Roboto" w:hAnsi="Calibri" w:cs="Calibri"/>
          </w:rPr>
          <w:delText xml:space="preserve">Now </w:delText>
        </w:r>
      </w:del>
      <w:ins w:id="25" w:author="Ali Lara" w:date="2022-05-24T07:14:00Z">
        <w:r w:rsidR="00CE3C24">
          <w:rPr>
            <w:rFonts w:ascii="Calibri" w:eastAsia="Roboto" w:hAnsi="Calibri" w:cs="Calibri"/>
          </w:rPr>
          <w:t>However,</w:t>
        </w:r>
        <w:r w:rsidR="00CE3C24">
          <w:rPr>
            <w:rFonts w:ascii="Calibri" w:eastAsia="Roboto" w:hAnsi="Calibri" w:cs="Calibri"/>
          </w:rPr>
          <w:t xml:space="preserve"> </w:t>
        </w:r>
      </w:ins>
      <w:r w:rsidR="00747A86">
        <w:rPr>
          <w:rFonts w:ascii="Calibri" w:eastAsia="Roboto" w:hAnsi="Calibri" w:cs="Calibri"/>
        </w:rPr>
        <w:t xml:space="preserve">America is seeing </w:t>
      </w:r>
      <w:r w:rsidR="000E5D55">
        <w:rPr>
          <w:rFonts w:ascii="Calibri" w:eastAsia="Roboto" w:hAnsi="Calibri" w:cs="Calibri"/>
        </w:rPr>
        <w:t>at least an 11% increase from a year earlier</w:t>
      </w:r>
      <w:r w:rsidR="000C5B2A">
        <w:rPr>
          <w:rFonts w:ascii="Calibri" w:eastAsia="Roboto" w:hAnsi="Calibri" w:cs="Calibri"/>
        </w:rPr>
        <w:t>,</w:t>
      </w:r>
      <w:r w:rsidR="000E5D55">
        <w:rPr>
          <w:rFonts w:ascii="Calibri" w:eastAsia="Roboto" w:hAnsi="Calibri" w:cs="Calibri"/>
        </w:rPr>
        <w:t xml:space="preserve"> with some of the larger cities showing </w:t>
      </w:r>
      <w:del w:id="26" w:author="Ali Lara" w:date="2022-05-24T07:14:00Z">
        <w:r w:rsidR="000E5D55" w:rsidDel="00CE3C24">
          <w:rPr>
            <w:rFonts w:ascii="Calibri" w:eastAsia="Roboto" w:hAnsi="Calibri" w:cs="Calibri"/>
          </w:rPr>
          <w:delText xml:space="preserve">increases of </w:delText>
        </w:r>
      </w:del>
      <w:r w:rsidR="000E5D55">
        <w:rPr>
          <w:rFonts w:ascii="Calibri" w:eastAsia="Roboto" w:hAnsi="Calibri" w:cs="Calibri"/>
        </w:rPr>
        <w:t>30</w:t>
      </w:r>
      <w:r w:rsidR="008F01F8">
        <w:rPr>
          <w:rFonts w:ascii="Calibri" w:eastAsia="Roboto" w:hAnsi="Calibri" w:cs="Calibri"/>
        </w:rPr>
        <w:t>-40%</w:t>
      </w:r>
      <w:ins w:id="27" w:author="Ali Lara" w:date="2022-05-24T07:14:00Z">
        <w:r w:rsidR="00CE3C24">
          <w:rPr>
            <w:rFonts w:ascii="Calibri" w:eastAsia="Roboto" w:hAnsi="Calibri" w:cs="Calibri"/>
          </w:rPr>
          <w:t xml:space="preserve"> increases</w:t>
        </w:r>
      </w:ins>
      <w:r w:rsidR="000C5B2A">
        <w:rPr>
          <w:rFonts w:ascii="Calibri" w:eastAsia="Roboto" w:hAnsi="Calibri" w:cs="Calibri"/>
        </w:rPr>
        <w:t>.</w:t>
      </w:r>
      <w:ins w:id="28" w:author="Ali Lara" w:date="2022-05-24T07:30:00Z">
        <w:r w:rsidR="0091200F">
          <w:rPr>
            <w:rFonts w:ascii="Calibri" w:eastAsia="Roboto" w:hAnsi="Calibri" w:cs="Calibri"/>
          </w:rPr>
          <w:t xml:space="preserve"> </w:t>
        </w:r>
      </w:ins>
      <w:ins w:id="29" w:author="Ali Lara" w:date="2022-05-24T08:15:00Z">
        <w:r w:rsidR="000F2140">
          <w:rPr>
            <w:rFonts w:ascii="Calibri" w:eastAsia="Roboto" w:hAnsi="Calibri" w:cs="Calibri"/>
          </w:rPr>
          <w:t>Unfortunately,</w:t>
        </w:r>
      </w:ins>
      <w:r w:rsidR="00CE5566">
        <w:rPr>
          <w:rFonts w:ascii="Calibri" w:eastAsia="Roboto" w:hAnsi="Calibri" w:cs="Calibri"/>
        </w:rPr>
        <w:t xml:space="preserve"> </w:t>
      </w:r>
      <w:del w:id="30" w:author="Ali Lara" w:date="2022-05-24T07:30:00Z">
        <w:r w:rsidR="00CE5566" w:rsidDel="0091200F">
          <w:rPr>
            <w:rFonts w:ascii="Calibri" w:eastAsia="Roboto" w:hAnsi="Calibri" w:cs="Calibri"/>
          </w:rPr>
          <w:delText xml:space="preserve"> </w:delText>
        </w:r>
        <w:r w:rsidR="008B0A7E" w:rsidDel="0091200F">
          <w:rPr>
            <w:rFonts w:ascii="Calibri" w:eastAsia="Roboto" w:hAnsi="Calibri" w:cs="Calibri"/>
          </w:rPr>
          <w:delText xml:space="preserve">The unfortunate reality to </w:delText>
        </w:r>
      </w:del>
      <w:r w:rsidR="008B0A7E">
        <w:rPr>
          <w:rFonts w:ascii="Calibri" w:eastAsia="Roboto" w:hAnsi="Calibri" w:cs="Calibri"/>
        </w:rPr>
        <w:t xml:space="preserve">the </w:t>
      </w:r>
      <w:ins w:id="31" w:author="Ali Lara" w:date="2022-05-24T07:30:00Z">
        <w:r w:rsidR="0091200F">
          <w:rPr>
            <w:rFonts w:ascii="Calibri" w:eastAsia="Roboto" w:hAnsi="Calibri" w:cs="Calibri"/>
          </w:rPr>
          <w:t xml:space="preserve">average </w:t>
        </w:r>
      </w:ins>
      <w:r w:rsidR="008B0A7E">
        <w:rPr>
          <w:rFonts w:ascii="Calibri" w:eastAsia="Roboto" w:hAnsi="Calibri" w:cs="Calibri"/>
        </w:rPr>
        <w:t>renter</w:t>
      </w:r>
      <w:ins w:id="32" w:author="Ali Lara" w:date="2022-05-24T08:15:00Z">
        <w:r w:rsidR="000F2140">
          <w:rPr>
            <w:rFonts w:ascii="Calibri" w:eastAsia="Roboto" w:hAnsi="Calibri" w:cs="Calibri"/>
          </w:rPr>
          <w:t>’s</w:t>
        </w:r>
      </w:ins>
      <w:r w:rsidR="008B0A7E">
        <w:rPr>
          <w:rFonts w:ascii="Calibri" w:eastAsia="Roboto" w:hAnsi="Calibri" w:cs="Calibri"/>
        </w:rPr>
        <w:t xml:space="preserve"> </w:t>
      </w:r>
      <w:ins w:id="33" w:author="Ali Lara" w:date="2022-05-24T07:30:00Z">
        <w:r w:rsidR="0091200F">
          <w:rPr>
            <w:rFonts w:ascii="Calibri" w:eastAsia="Roboto" w:hAnsi="Calibri" w:cs="Calibri"/>
          </w:rPr>
          <w:t xml:space="preserve">income </w:t>
        </w:r>
      </w:ins>
      <w:r w:rsidR="008B0A7E">
        <w:rPr>
          <w:rFonts w:ascii="Calibri" w:eastAsia="Roboto" w:hAnsi="Calibri" w:cs="Calibri"/>
        </w:rPr>
        <w:t xml:space="preserve">is </w:t>
      </w:r>
      <w:del w:id="34" w:author="Ali Lara" w:date="2022-05-24T07:30:00Z">
        <w:r w:rsidR="008B0A7E" w:rsidDel="0091200F">
          <w:rPr>
            <w:rFonts w:ascii="Calibri" w:eastAsia="Roboto" w:hAnsi="Calibri" w:cs="Calibri"/>
          </w:rPr>
          <w:delText xml:space="preserve">that salaries are </w:delText>
        </w:r>
      </w:del>
      <w:r w:rsidR="008B0A7E">
        <w:rPr>
          <w:rFonts w:ascii="Calibri" w:eastAsia="Roboto" w:hAnsi="Calibri" w:cs="Calibri"/>
        </w:rPr>
        <w:t xml:space="preserve">not </w:t>
      </w:r>
      <w:del w:id="35" w:author="Ali Lara" w:date="2022-05-24T07:30:00Z">
        <w:r w:rsidR="008B0A7E" w:rsidDel="0091200F">
          <w:rPr>
            <w:rFonts w:ascii="Calibri" w:eastAsia="Roboto" w:hAnsi="Calibri" w:cs="Calibri"/>
          </w:rPr>
          <w:delText>showing increases</w:delText>
        </w:r>
      </w:del>
      <w:ins w:id="36" w:author="Ali Lara" w:date="2022-05-24T07:30:00Z">
        <w:r w:rsidR="0091200F">
          <w:rPr>
            <w:rFonts w:ascii="Calibri" w:eastAsia="Roboto" w:hAnsi="Calibri" w:cs="Calibri"/>
          </w:rPr>
          <w:t>increasing</w:t>
        </w:r>
      </w:ins>
      <w:r w:rsidR="008B0A7E">
        <w:rPr>
          <w:rFonts w:ascii="Calibri" w:eastAsia="Roboto" w:hAnsi="Calibri" w:cs="Calibri"/>
        </w:rPr>
        <w:t xml:space="preserve"> at these </w:t>
      </w:r>
      <w:r w:rsidR="003A0007">
        <w:rPr>
          <w:rFonts w:ascii="Calibri" w:eastAsia="Roboto" w:hAnsi="Calibri" w:cs="Calibri"/>
        </w:rPr>
        <w:t xml:space="preserve">same rates, </w:t>
      </w:r>
      <w:del w:id="37" w:author="Ali Lara" w:date="2022-05-24T07:31:00Z">
        <w:r w:rsidR="003A0007" w:rsidDel="0091200F">
          <w:rPr>
            <w:rFonts w:ascii="Calibri" w:eastAsia="Roboto" w:hAnsi="Calibri" w:cs="Calibri"/>
          </w:rPr>
          <w:delText>t</w:delText>
        </w:r>
      </w:del>
      <w:del w:id="38" w:author="Ali Lara" w:date="2022-05-24T07:30:00Z">
        <w:r w:rsidR="003A0007" w:rsidDel="0091200F">
          <w:rPr>
            <w:rFonts w:ascii="Calibri" w:eastAsia="Roboto" w:hAnsi="Calibri" w:cs="Calibri"/>
          </w:rPr>
          <w:delText xml:space="preserve">herefore </w:delText>
        </w:r>
      </w:del>
      <w:r w:rsidR="003A0007">
        <w:rPr>
          <w:rFonts w:ascii="Calibri" w:eastAsia="Roboto" w:hAnsi="Calibri" w:cs="Calibri"/>
        </w:rPr>
        <w:t>causing renters to become homeless</w:t>
      </w:r>
      <w:r w:rsidR="001C51C5">
        <w:rPr>
          <w:rFonts w:ascii="Calibri" w:eastAsia="Roboto" w:hAnsi="Calibri" w:cs="Calibri"/>
        </w:rPr>
        <w:t>.</w:t>
      </w:r>
      <w:r w:rsidR="00BC44C0">
        <w:rPr>
          <w:rFonts w:ascii="Calibri" w:eastAsia="Roboto" w:hAnsi="Calibri" w:cs="Calibri"/>
        </w:rPr>
        <w:t xml:space="preserve"> </w:t>
      </w:r>
      <w:del w:id="39" w:author="Ali Lara" w:date="2022-05-24T07:31:00Z">
        <w:r w:rsidR="00BC44C0" w:rsidDel="0091200F">
          <w:rPr>
            <w:rFonts w:ascii="Calibri" w:eastAsia="Roboto" w:hAnsi="Calibri" w:cs="Calibri"/>
          </w:rPr>
          <w:delText xml:space="preserve"> </w:delText>
        </w:r>
      </w:del>
      <w:ins w:id="40" w:author="Ali Lara" w:date="2022-05-24T07:17:00Z">
        <w:r w:rsidR="00684D26">
          <w:rPr>
            <w:rFonts w:ascii="Calibri" w:eastAsia="Roboto" w:hAnsi="Calibri" w:cs="Calibri"/>
          </w:rPr>
          <w:t>Even though m</w:t>
        </w:r>
      </w:ins>
      <w:del w:id="41" w:author="Ali Lara" w:date="2022-05-24T07:17:00Z">
        <w:r w:rsidR="00BC44C0" w:rsidDel="00684D26">
          <w:rPr>
            <w:rFonts w:ascii="Calibri" w:eastAsia="Roboto" w:hAnsi="Calibri" w:cs="Calibri"/>
          </w:rPr>
          <w:delText>M</w:delText>
        </w:r>
      </w:del>
      <w:r w:rsidR="00BC44C0">
        <w:rPr>
          <w:rFonts w:ascii="Calibri" w:eastAsia="Roboto" w:hAnsi="Calibri" w:cs="Calibri"/>
        </w:rPr>
        <w:t xml:space="preserve">any homeless people </w:t>
      </w:r>
      <w:del w:id="42" w:author="Ali Lara" w:date="2022-05-24T07:17:00Z">
        <w:r w:rsidR="00BC44C0" w:rsidDel="00684D26">
          <w:rPr>
            <w:rFonts w:ascii="Calibri" w:eastAsia="Roboto" w:hAnsi="Calibri" w:cs="Calibri"/>
          </w:rPr>
          <w:delText xml:space="preserve">are </w:delText>
        </w:r>
      </w:del>
      <w:ins w:id="43" w:author="Ali Lara" w:date="2022-05-24T07:17:00Z">
        <w:r w:rsidR="00684D26">
          <w:rPr>
            <w:rFonts w:ascii="Calibri" w:eastAsia="Roboto" w:hAnsi="Calibri" w:cs="Calibri"/>
          </w:rPr>
          <w:t>might be</w:t>
        </w:r>
        <w:r w:rsidR="00684D26">
          <w:rPr>
            <w:rFonts w:ascii="Calibri" w:eastAsia="Roboto" w:hAnsi="Calibri" w:cs="Calibri"/>
          </w:rPr>
          <w:t xml:space="preserve"> </w:t>
        </w:r>
      </w:ins>
      <w:r w:rsidR="003A598B">
        <w:rPr>
          <w:rFonts w:ascii="Calibri" w:eastAsia="Roboto" w:hAnsi="Calibri" w:cs="Calibri"/>
        </w:rPr>
        <w:t>employed, they just cannot afford housing.</w:t>
      </w:r>
    </w:p>
    <w:p w14:paraId="48EA64FD" w14:textId="77777777" w:rsidR="00FD624C" w:rsidRDefault="00FD624C" w:rsidP="00CF5EF7">
      <w:pPr>
        <w:spacing w:after="0"/>
        <w:rPr>
          <w:rFonts w:ascii="Calibri" w:eastAsia="Roboto" w:hAnsi="Calibri" w:cs="Calibri"/>
        </w:rPr>
      </w:pPr>
    </w:p>
    <w:p w14:paraId="1208FF34" w14:textId="394ACAE8" w:rsidR="0070759B" w:rsidRDefault="00357892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An increase in homelessness </w:t>
      </w:r>
      <w:r w:rsidR="00877111">
        <w:rPr>
          <w:rFonts w:ascii="Calibri" w:eastAsia="Roboto" w:hAnsi="Calibri" w:cs="Calibri"/>
        </w:rPr>
        <w:t xml:space="preserve">can bring on more challenges than trying to </w:t>
      </w:r>
      <w:r w:rsidR="00FC09DF">
        <w:rPr>
          <w:rFonts w:ascii="Calibri" w:eastAsia="Roboto" w:hAnsi="Calibri" w:cs="Calibri"/>
        </w:rPr>
        <w:t xml:space="preserve">correct the affordable housing issue.  </w:t>
      </w:r>
      <w:ins w:id="44" w:author="Ali Lara" w:date="2022-05-24T07:22:00Z">
        <w:r w:rsidR="006F68DF">
          <w:rPr>
            <w:rFonts w:ascii="Calibri" w:eastAsia="Roboto" w:hAnsi="Calibri" w:cs="Calibri"/>
          </w:rPr>
          <w:t>F</w:t>
        </w:r>
      </w:ins>
      <w:ins w:id="45" w:author="Ali Lara" w:date="2022-05-24T07:31:00Z">
        <w:r w:rsidR="0091200F">
          <w:rPr>
            <w:rFonts w:ascii="Calibri" w:eastAsia="Roboto" w:hAnsi="Calibri" w:cs="Calibri"/>
          </w:rPr>
          <w:t>irstly</w:t>
        </w:r>
      </w:ins>
      <w:ins w:id="46" w:author="Ali Lara" w:date="2022-05-24T07:22:00Z">
        <w:r w:rsidR="006F68DF">
          <w:rPr>
            <w:rFonts w:ascii="Calibri" w:eastAsia="Roboto" w:hAnsi="Calibri" w:cs="Calibri"/>
          </w:rPr>
          <w:t>, h</w:t>
        </w:r>
      </w:ins>
      <w:del w:id="47" w:author="Ali Lara" w:date="2022-05-24T07:22:00Z">
        <w:r w:rsidR="004012BC" w:rsidDel="006F68DF">
          <w:rPr>
            <w:rFonts w:ascii="Calibri" w:eastAsia="Roboto" w:hAnsi="Calibri" w:cs="Calibri"/>
          </w:rPr>
          <w:delText>H</w:delText>
        </w:r>
      </w:del>
      <w:r w:rsidR="004012BC">
        <w:rPr>
          <w:rFonts w:ascii="Calibri" w:eastAsia="Roboto" w:hAnsi="Calibri" w:cs="Calibri"/>
        </w:rPr>
        <w:t xml:space="preserve">omeless </w:t>
      </w:r>
      <w:r w:rsidR="00353EDA">
        <w:rPr>
          <w:rFonts w:ascii="Calibri" w:eastAsia="Roboto" w:hAnsi="Calibri" w:cs="Calibri"/>
        </w:rPr>
        <w:t xml:space="preserve">people are exposed to </w:t>
      </w:r>
      <w:del w:id="48" w:author="Ali Lara" w:date="2022-05-24T07:17:00Z">
        <w:r w:rsidR="00353EDA" w:rsidDel="00684D26">
          <w:rPr>
            <w:rFonts w:ascii="Calibri" w:eastAsia="Roboto" w:hAnsi="Calibri" w:cs="Calibri"/>
          </w:rPr>
          <w:delText xml:space="preserve">the </w:delText>
        </w:r>
        <w:r w:rsidR="004E7126" w:rsidDel="00684D26">
          <w:rPr>
            <w:rFonts w:ascii="Calibri" w:eastAsia="Roboto" w:hAnsi="Calibri" w:cs="Calibri"/>
          </w:rPr>
          <w:delText xml:space="preserve">outside elements </w:delText>
        </w:r>
      </w:del>
      <w:r w:rsidR="004E7126">
        <w:rPr>
          <w:rFonts w:ascii="Calibri" w:eastAsia="Roboto" w:hAnsi="Calibri" w:cs="Calibri"/>
        </w:rPr>
        <w:t xml:space="preserve">more </w:t>
      </w:r>
      <w:ins w:id="49" w:author="Ali Lara" w:date="2022-05-24T07:17:00Z">
        <w:r w:rsidR="00684D26">
          <w:rPr>
            <w:rFonts w:ascii="Calibri" w:eastAsia="Roboto" w:hAnsi="Calibri" w:cs="Calibri"/>
          </w:rPr>
          <w:t>o</w:t>
        </w:r>
      </w:ins>
      <w:ins w:id="50" w:author="Ali Lara" w:date="2022-05-24T07:18:00Z">
        <w:r w:rsidR="00684D26">
          <w:rPr>
            <w:rFonts w:ascii="Calibri" w:eastAsia="Roboto" w:hAnsi="Calibri" w:cs="Calibri"/>
          </w:rPr>
          <w:t xml:space="preserve">utside elements </w:t>
        </w:r>
      </w:ins>
      <w:r w:rsidR="004E7126">
        <w:rPr>
          <w:rFonts w:ascii="Calibri" w:eastAsia="Roboto" w:hAnsi="Calibri" w:cs="Calibri"/>
        </w:rPr>
        <w:t>– hot, cold, rain, snow, hurricanes, tornados</w:t>
      </w:r>
      <w:ins w:id="51" w:author="Ali Lara" w:date="2022-05-24T07:23:00Z">
        <w:r w:rsidR="006F68DF">
          <w:rPr>
            <w:rFonts w:ascii="Calibri" w:eastAsia="Roboto" w:hAnsi="Calibri" w:cs="Calibri"/>
          </w:rPr>
          <w:t>, which</w:t>
        </w:r>
      </w:ins>
      <w:del w:id="52" w:author="Ali Lara" w:date="2022-05-24T07:23:00Z">
        <w:r w:rsidR="00E55CBB" w:rsidDel="006F68DF">
          <w:rPr>
            <w:rFonts w:ascii="Calibri" w:eastAsia="Roboto" w:hAnsi="Calibri" w:cs="Calibri"/>
          </w:rPr>
          <w:delText>.</w:delText>
        </w:r>
      </w:del>
      <w:r w:rsidR="00E55CBB">
        <w:rPr>
          <w:rFonts w:ascii="Calibri" w:eastAsia="Roboto" w:hAnsi="Calibri" w:cs="Calibri"/>
        </w:rPr>
        <w:t xml:space="preserve"> </w:t>
      </w:r>
      <w:del w:id="53" w:author="Ali Lara" w:date="2022-05-24T07:23:00Z">
        <w:r w:rsidR="00E55CBB" w:rsidDel="006F68DF">
          <w:rPr>
            <w:rFonts w:ascii="Calibri" w:eastAsia="Roboto" w:hAnsi="Calibri" w:cs="Calibri"/>
          </w:rPr>
          <w:delText xml:space="preserve"> With the increased exposure </w:delText>
        </w:r>
        <w:r w:rsidR="00C44EE7" w:rsidDel="006F68DF">
          <w:rPr>
            <w:rFonts w:ascii="Calibri" w:eastAsia="Roboto" w:hAnsi="Calibri" w:cs="Calibri"/>
          </w:rPr>
          <w:delText xml:space="preserve">to these elements </w:delText>
        </w:r>
        <w:r w:rsidR="00E55CBB" w:rsidDel="006F68DF">
          <w:rPr>
            <w:rFonts w:ascii="Calibri" w:eastAsia="Roboto" w:hAnsi="Calibri" w:cs="Calibri"/>
          </w:rPr>
          <w:delText>there can be more</w:delText>
        </w:r>
      </w:del>
      <w:ins w:id="54" w:author="Ali Lara" w:date="2022-05-24T07:23:00Z">
        <w:r w:rsidR="006F68DF">
          <w:rPr>
            <w:rFonts w:ascii="Calibri" w:eastAsia="Roboto" w:hAnsi="Calibri" w:cs="Calibri"/>
          </w:rPr>
          <w:t>increase the likelihood of getting</w:t>
        </w:r>
      </w:ins>
      <w:r w:rsidR="00E55CBB">
        <w:rPr>
          <w:rFonts w:ascii="Calibri" w:eastAsia="Roboto" w:hAnsi="Calibri" w:cs="Calibri"/>
        </w:rPr>
        <w:t xml:space="preserve"> sickness, </w:t>
      </w:r>
      <w:r w:rsidR="00C44EE7">
        <w:rPr>
          <w:rFonts w:ascii="Calibri" w:eastAsia="Roboto" w:hAnsi="Calibri" w:cs="Calibri"/>
        </w:rPr>
        <w:t xml:space="preserve">injury or </w:t>
      </w:r>
      <w:del w:id="55" w:author="Ali Lara" w:date="2022-05-24T07:23:00Z">
        <w:r w:rsidR="00C44EE7" w:rsidDel="006F68DF">
          <w:rPr>
            <w:rFonts w:ascii="Calibri" w:eastAsia="Roboto" w:hAnsi="Calibri" w:cs="Calibri"/>
          </w:rPr>
          <w:delText xml:space="preserve">spreading of </w:delText>
        </w:r>
      </w:del>
      <w:r w:rsidR="00C44EE7">
        <w:rPr>
          <w:rFonts w:ascii="Calibri" w:eastAsia="Roboto" w:hAnsi="Calibri" w:cs="Calibri"/>
        </w:rPr>
        <w:t>disease</w:t>
      </w:r>
      <w:ins w:id="56" w:author="Ali Lara" w:date="2022-05-24T07:23:00Z">
        <w:r w:rsidR="006F68DF">
          <w:rPr>
            <w:rFonts w:ascii="Calibri" w:eastAsia="Roboto" w:hAnsi="Calibri" w:cs="Calibri"/>
          </w:rPr>
          <w:t xml:space="preserve"> can spread</w:t>
        </w:r>
      </w:ins>
      <w:r w:rsidR="00C44EE7">
        <w:rPr>
          <w:rFonts w:ascii="Calibri" w:eastAsia="Roboto" w:hAnsi="Calibri" w:cs="Calibri"/>
        </w:rPr>
        <w:t>.</w:t>
      </w:r>
    </w:p>
    <w:p w14:paraId="0D59E4E1" w14:textId="77777777" w:rsidR="0070759B" w:rsidRDefault="0070759B" w:rsidP="00CF5EF7">
      <w:pPr>
        <w:spacing w:after="0"/>
        <w:rPr>
          <w:rFonts w:ascii="Calibri" w:eastAsia="Roboto" w:hAnsi="Calibri" w:cs="Calibri"/>
        </w:rPr>
      </w:pPr>
    </w:p>
    <w:p w14:paraId="6FA31222" w14:textId="74AC8CC4" w:rsidR="0095322C" w:rsidRDefault="0070759B" w:rsidP="00CF5EF7">
      <w:pPr>
        <w:spacing w:after="0"/>
        <w:rPr>
          <w:rFonts w:ascii="Calibri" w:eastAsia="Roboto" w:hAnsi="Calibri" w:cs="Calibri"/>
        </w:rPr>
      </w:pPr>
      <w:del w:id="57" w:author="Ali Lara" w:date="2022-05-24T07:47:00Z">
        <w:r w:rsidDel="00645DB4">
          <w:rPr>
            <w:rFonts w:ascii="Calibri" w:eastAsia="Roboto" w:hAnsi="Calibri" w:cs="Calibri"/>
          </w:rPr>
          <w:delText xml:space="preserve">Another factor to consider </w:delText>
        </w:r>
        <w:r w:rsidR="008D08FE" w:rsidDel="00645DB4">
          <w:rPr>
            <w:rFonts w:ascii="Calibri" w:eastAsia="Roboto" w:hAnsi="Calibri" w:cs="Calibri"/>
          </w:rPr>
          <w:delText>with more homelessness is an increase in crime.</w:delText>
        </w:r>
      </w:del>
      <w:ins w:id="58" w:author="Ali Lara" w:date="2022-05-24T07:47:00Z">
        <w:r w:rsidR="00645DB4">
          <w:rPr>
            <w:rFonts w:ascii="Calibri" w:eastAsia="Roboto" w:hAnsi="Calibri" w:cs="Calibri"/>
          </w:rPr>
          <w:t>Secondly, a strong</w:t>
        </w:r>
      </w:ins>
      <w:ins w:id="59" w:author="Ali Lara" w:date="2022-05-24T07:48:00Z">
        <w:r w:rsidR="00645DB4">
          <w:rPr>
            <w:rFonts w:ascii="Calibri" w:eastAsia="Roboto" w:hAnsi="Calibri" w:cs="Calibri"/>
          </w:rPr>
          <w:t xml:space="preserve"> correlation between homelessness and increased crime has been reported.</w:t>
        </w:r>
      </w:ins>
      <w:r w:rsidR="008D08FE">
        <w:rPr>
          <w:rFonts w:ascii="Calibri" w:eastAsia="Roboto" w:hAnsi="Calibri" w:cs="Calibri"/>
        </w:rPr>
        <w:t xml:space="preserve">  Not that the homeless are the </w:t>
      </w:r>
      <w:r w:rsidR="004C796E">
        <w:rPr>
          <w:rFonts w:ascii="Calibri" w:eastAsia="Roboto" w:hAnsi="Calibri" w:cs="Calibri"/>
        </w:rPr>
        <w:t>person(s) causing the crime</w:t>
      </w:r>
      <w:r w:rsidR="00723324">
        <w:rPr>
          <w:rFonts w:ascii="Calibri" w:eastAsia="Roboto" w:hAnsi="Calibri" w:cs="Calibri"/>
        </w:rPr>
        <w:t xml:space="preserve"> necessarily.  </w:t>
      </w:r>
      <w:ins w:id="60" w:author="Ali Lara" w:date="2022-05-24T07:46:00Z">
        <w:r w:rsidR="00645DB4">
          <w:rPr>
            <w:rFonts w:ascii="Calibri" w:eastAsia="Roboto" w:hAnsi="Calibri" w:cs="Calibri"/>
          </w:rPr>
          <w:t>But due to harsh living conditions and lack of defending</w:t>
        </w:r>
      </w:ins>
      <w:del w:id="61" w:author="Ali Lara" w:date="2022-05-24T07:47:00Z">
        <w:r w:rsidR="00723324" w:rsidDel="00645DB4">
          <w:rPr>
            <w:rFonts w:ascii="Calibri" w:eastAsia="Roboto" w:hAnsi="Calibri" w:cs="Calibri"/>
          </w:rPr>
          <w:delText xml:space="preserve">The homeless may be seen by criminals as more accessible </w:delText>
        </w:r>
        <w:r w:rsidR="004968A8" w:rsidDel="00645DB4">
          <w:rPr>
            <w:rFonts w:ascii="Calibri" w:eastAsia="Roboto" w:hAnsi="Calibri" w:cs="Calibri"/>
          </w:rPr>
          <w:delText>or less likely</w:delText>
        </w:r>
        <w:r w:rsidR="0095322C" w:rsidDel="00645DB4">
          <w:rPr>
            <w:rFonts w:ascii="Calibri" w:eastAsia="Roboto" w:hAnsi="Calibri" w:cs="Calibri"/>
          </w:rPr>
          <w:delText xml:space="preserve"> able to defend</w:delText>
        </w:r>
      </w:del>
      <w:r w:rsidR="0095322C">
        <w:rPr>
          <w:rFonts w:ascii="Calibri" w:eastAsia="Roboto" w:hAnsi="Calibri" w:cs="Calibri"/>
        </w:rPr>
        <w:t xml:space="preserve"> themselves</w:t>
      </w:r>
      <w:ins w:id="62" w:author="Ali Lara" w:date="2022-05-24T07:47:00Z">
        <w:r w:rsidR="00645DB4">
          <w:rPr>
            <w:rFonts w:ascii="Calibri" w:eastAsia="Roboto" w:hAnsi="Calibri" w:cs="Calibri"/>
          </w:rPr>
          <w:t>, they are vulnerable to hate crime</w:t>
        </w:r>
      </w:ins>
      <w:ins w:id="63" w:author="Ali Lara" w:date="2022-05-24T08:13:00Z">
        <w:r w:rsidR="000F2140">
          <w:rPr>
            <w:rFonts w:ascii="Calibri" w:eastAsia="Roboto" w:hAnsi="Calibri" w:cs="Calibri"/>
          </w:rPr>
          <w:t xml:space="preserve"> (Bridges, 2022)</w:t>
        </w:r>
      </w:ins>
      <w:del w:id="64" w:author="Ali Lara" w:date="2022-05-24T07:47:00Z">
        <w:r w:rsidR="0095322C" w:rsidDel="00645DB4">
          <w:rPr>
            <w:rFonts w:ascii="Calibri" w:eastAsia="Roboto" w:hAnsi="Calibri" w:cs="Calibri"/>
          </w:rPr>
          <w:delText xml:space="preserve"> when preyed upon</w:delText>
        </w:r>
      </w:del>
      <w:r w:rsidR="0095322C">
        <w:rPr>
          <w:rFonts w:ascii="Calibri" w:eastAsia="Roboto" w:hAnsi="Calibri" w:cs="Calibri"/>
        </w:rPr>
        <w:t>.</w:t>
      </w:r>
    </w:p>
    <w:p w14:paraId="16FD1157" w14:textId="77777777" w:rsidR="0095322C" w:rsidRDefault="0095322C" w:rsidP="00CF5EF7">
      <w:pPr>
        <w:spacing w:after="0"/>
        <w:rPr>
          <w:rFonts w:ascii="Calibri" w:eastAsia="Roboto" w:hAnsi="Calibri" w:cs="Calibri"/>
        </w:rPr>
      </w:pPr>
    </w:p>
    <w:p w14:paraId="7849FD41" w14:textId="2169F4AA" w:rsidR="00CC6EFA" w:rsidRDefault="000F2140" w:rsidP="00CF5EF7">
      <w:pPr>
        <w:spacing w:after="0"/>
        <w:rPr>
          <w:rFonts w:ascii="Calibri" w:eastAsia="Roboto" w:hAnsi="Calibri" w:cs="Calibri"/>
        </w:rPr>
      </w:pPr>
      <w:ins w:id="65" w:author="Ali Lara" w:date="2022-05-24T08:16:00Z">
        <w:r>
          <w:rPr>
            <w:rFonts w:ascii="Calibri" w:eastAsia="Roboto" w:hAnsi="Calibri" w:cs="Calibri"/>
          </w:rPr>
          <w:t xml:space="preserve">Finally, </w:t>
        </w:r>
      </w:ins>
      <w:ins w:id="66" w:author="Ali Lara" w:date="2022-05-24T08:18:00Z">
        <w:r>
          <w:rPr>
            <w:rFonts w:ascii="Calibri" w:eastAsia="Roboto" w:hAnsi="Calibri" w:cs="Calibri"/>
          </w:rPr>
          <w:t xml:space="preserve">the </w:t>
        </w:r>
      </w:ins>
      <w:del w:id="67" w:author="Ali Lara" w:date="2022-05-24T08:17:00Z">
        <w:r w:rsidR="00C54367" w:rsidDel="000F2140">
          <w:rPr>
            <w:rFonts w:ascii="Calibri" w:eastAsia="Roboto" w:hAnsi="Calibri" w:cs="Calibri"/>
          </w:rPr>
          <w:delText xml:space="preserve">The </w:delText>
        </w:r>
      </w:del>
      <w:r w:rsidR="00C54367">
        <w:rPr>
          <w:rFonts w:ascii="Calibri" w:eastAsia="Roboto" w:hAnsi="Calibri" w:cs="Calibri"/>
        </w:rPr>
        <w:t xml:space="preserve">homeless </w:t>
      </w:r>
      <w:ins w:id="68" w:author="Ali Lara" w:date="2022-05-24T08:17:00Z">
        <w:r>
          <w:rPr>
            <w:rFonts w:ascii="Calibri" w:eastAsia="Roboto" w:hAnsi="Calibri" w:cs="Calibri"/>
          </w:rPr>
          <w:t xml:space="preserve">community </w:t>
        </w:r>
      </w:ins>
      <w:r w:rsidR="00C54367">
        <w:rPr>
          <w:rFonts w:ascii="Calibri" w:eastAsia="Roboto" w:hAnsi="Calibri" w:cs="Calibri"/>
        </w:rPr>
        <w:t xml:space="preserve">often use </w:t>
      </w:r>
      <w:r w:rsidR="00226659">
        <w:rPr>
          <w:rFonts w:ascii="Calibri" w:eastAsia="Roboto" w:hAnsi="Calibri" w:cs="Calibri"/>
        </w:rPr>
        <w:t xml:space="preserve">resources provided from </w:t>
      </w:r>
      <w:r w:rsidR="00946D17">
        <w:rPr>
          <w:rFonts w:ascii="Calibri" w:eastAsia="Roboto" w:hAnsi="Calibri" w:cs="Calibri"/>
        </w:rPr>
        <w:t>vendors at no cost to the public</w:t>
      </w:r>
      <w:r w:rsidR="00412B1C">
        <w:rPr>
          <w:rFonts w:ascii="Calibri" w:eastAsia="Roboto" w:hAnsi="Calibri" w:cs="Calibri"/>
        </w:rPr>
        <w:t xml:space="preserve"> but </w:t>
      </w:r>
      <w:r w:rsidR="00D00DC1">
        <w:rPr>
          <w:rFonts w:ascii="Calibri" w:eastAsia="Roboto" w:hAnsi="Calibri" w:cs="Calibri"/>
        </w:rPr>
        <w:t>buy nothing from the vendor in return</w:t>
      </w:r>
      <w:r w:rsidR="00946D17">
        <w:rPr>
          <w:rFonts w:ascii="Calibri" w:eastAsia="Roboto" w:hAnsi="Calibri" w:cs="Calibri"/>
        </w:rPr>
        <w:t xml:space="preserve">.  </w:t>
      </w:r>
      <w:r w:rsidR="00060726">
        <w:rPr>
          <w:rFonts w:ascii="Calibri" w:eastAsia="Roboto" w:hAnsi="Calibri" w:cs="Calibri"/>
        </w:rPr>
        <w:t xml:space="preserve">One such person could be referred to as a </w:t>
      </w:r>
      <w:r w:rsidR="00057534">
        <w:rPr>
          <w:rFonts w:ascii="Calibri" w:eastAsia="Roboto" w:hAnsi="Calibri" w:cs="Calibri"/>
        </w:rPr>
        <w:t xml:space="preserve">temporary </w:t>
      </w:r>
      <w:r w:rsidR="00060726">
        <w:rPr>
          <w:rFonts w:ascii="Calibri" w:eastAsia="Roboto" w:hAnsi="Calibri" w:cs="Calibri"/>
        </w:rPr>
        <w:t xml:space="preserve">squatter.  </w:t>
      </w:r>
      <w:ins w:id="69" w:author="Ali Lara" w:date="2022-05-24T08:18:00Z">
        <w:r w:rsidR="003038FF">
          <w:rPr>
            <w:rFonts w:ascii="Calibri" w:eastAsia="Roboto" w:hAnsi="Calibri" w:cs="Calibri"/>
          </w:rPr>
          <w:t>For example, t</w:t>
        </w:r>
      </w:ins>
      <w:del w:id="70" w:author="Ali Lara" w:date="2022-05-24T08:18:00Z">
        <w:r w:rsidR="00946D17" w:rsidDel="003038FF">
          <w:rPr>
            <w:rFonts w:ascii="Calibri" w:eastAsia="Roboto" w:hAnsi="Calibri" w:cs="Calibri"/>
          </w:rPr>
          <w:delText>T</w:delText>
        </w:r>
      </w:del>
      <w:r w:rsidR="00946D17">
        <w:rPr>
          <w:rFonts w:ascii="Calibri" w:eastAsia="Roboto" w:hAnsi="Calibri" w:cs="Calibri"/>
        </w:rPr>
        <w:t>he nearby Starbucks or mall with free WIFI</w:t>
      </w:r>
      <w:r w:rsidR="00F243C3">
        <w:rPr>
          <w:rFonts w:ascii="Calibri" w:eastAsia="Roboto" w:hAnsi="Calibri" w:cs="Calibri"/>
        </w:rPr>
        <w:t xml:space="preserve"> has a seat taken for </w:t>
      </w:r>
      <w:r w:rsidR="00F7177F">
        <w:rPr>
          <w:rFonts w:ascii="Calibri" w:eastAsia="Roboto" w:hAnsi="Calibri" w:cs="Calibri"/>
        </w:rPr>
        <w:t>a period</w:t>
      </w:r>
      <w:r w:rsidR="00F243C3">
        <w:rPr>
          <w:rFonts w:ascii="Calibri" w:eastAsia="Roboto" w:hAnsi="Calibri" w:cs="Calibri"/>
        </w:rPr>
        <w:t xml:space="preserve"> because the homeless</w:t>
      </w:r>
      <w:r w:rsidR="00A80E64">
        <w:rPr>
          <w:rFonts w:ascii="Calibri" w:eastAsia="Roboto" w:hAnsi="Calibri" w:cs="Calibri"/>
        </w:rPr>
        <w:t xml:space="preserve"> needs WIFI access to continue working or look for employment.</w:t>
      </w:r>
      <w:r w:rsidR="00825E44">
        <w:rPr>
          <w:rFonts w:ascii="Calibri" w:eastAsia="Roboto" w:hAnsi="Calibri" w:cs="Calibri"/>
        </w:rPr>
        <w:t xml:space="preserve">  With a </w:t>
      </w:r>
      <w:r w:rsidR="00E7607B">
        <w:rPr>
          <w:rFonts w:ascii="Calibri" w:eastAsia="Roboto" w:hAnsi="Calibri" w:cs="Calibri"/>
        </w:rPr>
        <w:t>free resource</w:t>
      </w:r>
      <w:r w:rsidR="00010093">
        <w:rPr>
          <w:rFonts w:ascii="Calibri" w:eastAsia="Roboto" w:hAnsi="Calibri" w:cs="Calibri"/>
        </w:rPr>
        <w:t xml:space="preserve"> being used but no income from a sale, the vendor may be forced to increase prices, </w:t>
      </w:r>
      <w:del w:id="71" w:author="Ali Lara" w:date="2022-05-24T08:19:00Z">
        <w:r w:rsidR="00010093" w:rsidDel="003038FF">
          <w:rPr>
            <w:rFonts w:ascii="Calibri" w:eastAsia="Roboto" w:hAnsi="Calibri" w:cs="Calibri"/>
          </w:rPr>
          <w:delText>which in turn affects</w:delText>
        </w:r>
      </w:del>
      <w:ins w:id="72" w:author="Ali Lara" w:date="2022-05-24T08:19:00Z">
        <w:r w:rsidR="003038FF">
          <w:rPr>
            <w:rFonts w:ascii="Calibri" w:eastAsia="Roboto" w:hAnsi="Calibri" w:cs="Calibri"/>
          </w:rPr>
          <w:t>affecting</w:t>
        </w:r>
      </w:ins>
      <w:r w:rsidR="00010093">
        <w:rPr>
          <w:rFonts w:ascii="Calibri" w:eastAsia="Roboto" w:hAnsi="Calibri" w:cs="Calibri"/>
        </w:rPr>
        <w:t xml:space="preserve"> </w:t>
      </w:r>
      <w:r w:rsidR="00F7177F">
        <w:rPr>
          <w:rFonts w:ascii="Calibri" w:eastAsia="Roboto" w:hAnsi="Calibri" w:cs="Calibri"/>
        </w:rPr>
        <w:t>all individuals.</w:t>
      </w:r>
    </w:p>
    <w:p w14:paraId="13D98035" w14:textId="77777777" w:rsidR="001E76D9" w:rsidRDefault="001E76D9" w:rsidP="00CF5EF7">
      <w:pPr>
        <w:spacing w:after="0"/>
        <w:rPr>
          <w:rFonts w:ascii="Calibri" w:eastAsia="Roboto" w:hAnsi="Calibri" w:cs="Calibri"/>
        </w:rPr>
      </w:pPr>
    </w:p>
    <w:p w14:paraId="2B7C8926" w14:textId="5A3DBFE8" w:rsidR="001E76D9" w:rsidRDefault="00A11260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Datasets </w:t>
      </w:r>
      <w:r w:rsidR="007D498D">
        <w:rPr>
          <w:rFonts w:ascii="Calibri" w:eastAsia="Roboto" w:hAnsi="Calibri" w:cs="Calibri"/>
        </w:rPr>
        <w:t xml:space="preserve">that may have useful information showing </w:t>
      </w:r>
      <w:r w:rsidR="008E71ED">
        <w:rPr>
          <w:rFonts w:ascii="Calibri" w:eastAsia="Roboto" w:hAnsi="Calibri" w:cs="Calibri"/>
        </w:rPr>
        <w:t>how homelessness</w:t>
      </w:r>
      <w:r w:rsidR="006767FC">
        <w:rPr>
          <w:rFonts w:ascii="Calibri" w:eastAsia="Roboto" w:hAnsi="Calibri" w:cs="Calibri"/>
        </w:rPr>
        <w:t xml:space="preserve"> and</w:t>
      </w:r>
      <w:r w:rsidR="006D6BE8">
        <w:rPr>
          <w:rFonts w:ascii="Calibri" w:eastAsia="Roboto" w:hAnsi="Calibri" w:cs="Calibri"/>
        </w:rPr>
        <w:t xml:space="preserve"> ren</w:t>
      </w:r>
      <w:r w:rsidR="006767FC">
        <w:rPr>
          <w:rFonts w:ascii="Calibri" w:eastAsia="Roboto" w:hAnsi="Calibri" w:cs="Calibri"/>
        </w:rPr>
        <w:t>t are on the rise with</w:t>
      </w:r>
      <w:r w:rsidR="002D4C7A">
        <w:rPr>
          <w:rFonts w:ascii="Calibri" w:eastAsia="Roboto" w:hAnsi="Calibri" w:cs="Calibri"/>
        </w:rPr>
        <w:t xml:space="preserve"> </w:t>
      </w:r>
      <w:r w:rsidR="006D6BE8">
        <w:rPr>
          <w:rFonts w:ascii="Calibri" w:eastAsia="Roboto" w:hAnsi="Calibri" w:cs="Calibri"/>
        </w:rPr>
        <w:t>any contributing fact</w:t>
      </w:r>
      <w:r w:rsidR="006767FC">
        <w:rPr>
          <w:rFonts w:ascii="Calibri" w:eastAsia="Roboto" w:hAnsi="Calibri" w:cs="Calibri"/>
        </w:rPr>
        <w:t>ors</w:t>
      </w:r>
      <w:r w:rsidR="002D4C7A">
        <w:rPr>
          <w:rFonts w:ascii="Calibri" w:eastAsia="Roboto" w:hAnsi="Calibri" w:cs="Calibri"/>
        </w:rPr>
        <w:t xml:space="preserve"> are:</w:t>
      </w:r>
    </w:p>
    <w:p w14:paraId="7EBD0F04" w14:textId="39F2977A" w:rsidR="002D4C7A" w:rsidRDefault="002D4C7A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National Alliance to End Homelessness</w:t>
      </w:r>
    </w:p>
    <w:p w14:paraId="57BDAFEB" w14:textId="473729F4" w:rsidR="002D4C7A" w:rsidRDefault="002D4C7A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Kaggle.com</w:t>
      </w:r>
    </w:p>
    <w:p w14:paraId="0E0C6038" w14:textId="5CB98C07" w:rsidR="002D4C7A" w:rsidRDefault="002D4C7A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HUD</w:t>
      </w:r>
    </w:p>
    <w:p w14:paraId="3FB85FDB" w14:textId="0BB0380C" w:rsidR="002D4C7A" w:rsidRDefault="00671794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National Association of Realtors</w:t>
      </w:r>
    </w:p>
    <w:p w14:paraId="283DB90A" w14:textId="6E27056D" w:rsidR="00671794" w:rsidRDefault="00671794" w:rsidP="00CF5EF7">
      <w:pPr>
        <w:spacing w:after="0"/>
        <w:rPr>
          <w:ins w:id="73" w:author="Ali Lara" w:date="2022-05-24T08:14:00Z"/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</w:r>
      <w:r w:rsidR="00B547F6">
        <w:rPr>
          <w:rFonts w:ascii="Calibri" w:eastAsia="Roboto" w:hAnsi="Calibri" w:cs="Calibri"/>
        </w:rPr>
        <w:t>National Coalition for the Homelessness</w:t>
      </w:r>
    </w:p>
    <w:p w14:paraId="6A081F9B" w14:textId="54B164A2" w:rsidR="000F2140" w:rsidRDefault="000F2140" w:rsidP="00CF5EF7">
      <w:pPr>
        <w:spacing w:after="0"/>
        <w:rPr>
          <w:ins w:id="74" w:author="Ali Lara" w:date="2022-05-24T08:14:00Z"/>
          <w:rFonts w:ascii="Calibri" w:eastAsia="Roboto" w:hAnsi="Calibri" w:cs="Calibri"/>
        </w:rPr>
      </w:pPr>
    </w:p>
    <w:p w14:paraId="751F2BFB" w14:textId="77777777" w:rsidR="000F2140" w:rsidRPr="000F2140" w:rsidRDefault="000F2140" w:rsidP="000F2140">
      <w:pPr>
        <w:spacing w:after="0"/>
        <w:rPr>
          <w:ins w:id="75" w:author="Ali Lara" w:date="2022-05-24T08:14:00Z"/>
          <w:rFonts w:ascii="Calibri" w:eastAsia="Roboto" w:hAnsi="Calibri" w:cs="Calibri"/>
        </w:rPr>
      </w:pPr>
      <w:ins w:id="76" w:author="Ali Lara" w:date="2022-05-24T08:14:00Z">
        <w:r w:rsidRPr="000F2140">
          <w:rPr>
            <w:rFonts w:ascii="Calibri" w:eastAsia="Roboto" w:hAnsi="Calibri" w:cs="Calibri"/>
          </w:rPr>
          <w:t xml:space="preserve">  </w:t>
        </w:r>
      </w:ins>
    </w:p>
    <w:p w14:paraId="47E72BFA" w14:textId="68069130" w:rsidR="000F2140" w:rsidRPr="000F2140" w:rsidRDefault="000F2140" w:rsidP="000F2140">
      <w:pPr>
        <w:spacing w:after="0"/>
        <w:rPr>
          <w:ins w:id="77" w:author="Ali Lara" w:date="2022-05-24T08:14:00Z"/>
          <w:rFonts w:ascii="Calibri" w:eastAsia="Roboto" w:hAnsi="Calibri" w:cs="Calibri"/>
        </w:rPr>
      </w:pPr>
      <w:ins w:id="78" w:author="Ali Lara" w:date="2022-05-24T08:14:00Z">
        <w:r w:rsidRPr="000F2140">
          <w:rPr>
            <w:rFonts w:ascii="Calibri" w:eastAsia="Roboto" w:hAnsi="Calibri" w:cs="Calibri"/>
          </w:rPr>
          <w:t>Whaley RB, Abbott J. How Safe Is Life on the Road? Criminal Victimization Among a Sample of U.S. Nomads and the #VanLife Community. Crime &amp; Delinquency. April 2022. doi:10.1177/00111287221087957</w:t>
        </w:r>
      </w:ins>
    </w:p>
    <w:p w14:paraId="346E8733" w14:textId="0A8EEFF6" w:rsidR="000F2140" w:rsidRDefault="000F2140" w:rsidP="000F2140">
      <w:pPr>
        <w:spacing w:after="0"/>
        <w:rPr>
          <w:rFonts w:ascii="Calibri" w:eastAsia="Roboto" w:hAnsi="Calibri" w:cs="Calibri"/>
        </w:rPr>
      </w:pPr>
      <w:ins w:id="79" w:author="Ali Lara" w:date="2022-05-24T08:14:00Z">
        <w:r w:rsidRPr="000F2140">
          <w:rPr>
            <w:rFonts w:ascii="Calibri" w:eastAsia="Roboto" w:hAnsi="Calibri" w:cs="Calibri"/>
          </w:rPr>
          <w:t xml:space="preserve">  </w:t>
        </w:r>
      </w:ins>
    </w:p>
    <w:p w14:paraId="2E91C309" w14:textId="77777777" w:rsidR="00060726" w:rsidRDefault="00060726" w:rsidP="00CF5EF7">
      <w:pPr>
        <w:spacing w:after="0"/>
        <w:rPr>
          <w:rFonts w:ascii="Calibri" w:eastAsia="Roboto" w:hAnsi="Calibri" w:cs="Calibri"/>
        </w:rPr>
      </w:pPr>
    </w:p>
    <w:p w14:paraId="5392B923" w14:textId="77777777" w:rsidR="00F7177F" w:rsidRPr="00CF5EF7" w:rsidRDefault="00F7177F" w:rsidP="00CF5EF7">
      <w:pPr>
        <w:spacing w:after="0"/>
        <w:rPr>
          <w:rFonts w:ascii="Calibri" w:eastAsia="Roboto" w:hAnsi="Calibri" w:cs="Calibri"/>
        </w:rPr>
      </w:pPr>
    </w:p>
    <w:p w14:paraId="50DAA937" w14:textId="2EB297E2" w:rsidR="00F813B9" w:rsidRDefault="00F813B9" w:rsidP="00F813B9">
      <w:pPr>
        <w:rPr>
          <w:rFonts w:ascii="Roboto" w:eastAsia="Roboto" w:hAnsi="Roboto" w:cs="Roboto"/>
        </w:rPr>
      </w:pPr>
    </w:p>
    <w:p w14:paraId="39530EB4" w14:textId="6F9A94F2" w:rsidR="00F813B9" w:rsidRDefault="00F813B9" w:rsidP="00F813B9">
      <w:pPr>
        <w:rPr>
          <w:rFonts w:ascii="Roboto" w:eastAsia="Roboto" w:hAnsi="Roboto" w:cs="Roboto"/>
        </w:rPr>
      </w:pPr>
    </w:p>
    <w:p w14:paraId="2140A4FD" w14:textId="4267E02A" w:rsidR="00F813B9" w:rsidRPr="00F813B9" w:rsidRDefault="00F813B9" w:rsidP="00F813B9">
      <w:pPr>
        <w:spacing w:after="0"/>
      </w:pPr>
    </w:p>
    <w:sectPr w:rsidR="00F813B9" w:rsidRPr="00F8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Lara">
    <w15:presenceInfo w15:providerId="AD" w15:userId="S::ali.lara@correlationonent.onmicrosoft.com::6b9db2ce-0c2c-444b-a5ac-4e1de7179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9"/>
    <w:rsid w:val="00010093"/>
    <w:rsid w:val="0003674D"/>
    <w:rsid w:val="00057534"/>
    <w:rsid w:val="00060726"/>
    <w:rsid w:val="000C5B2A"/>
    <w:rsid w:val="000E5D55"/>
    <w:rsid w:val="000F2140"/>
    <w:rsid w:val="00172FD0"/>
    <w:rsid w:val="001C51C5"/>
    <w:rsid w:val="001D04F5"/>
    <w:rsid w:val="001E76D9"/>
    <w:rsid w:val="0021229A"/>
    <w:rsid w:val="00214506"/>
    <w:rsid w:val="00222DC8"/>
    <w:rsid w:val="00226659"/>
    <w:rsid w:val="002369DB"/>
    <w:rsid w:val="002724C7"/>
    <w:rsid w:val="00295639"/>
    <w:rsid w:val="002D4C7A"/>
    <w:rsid w:val="003038FF"/>
    <w:rsid w:val="00310551"/>
    <w:rsid w:val="00315617"/>
    <w:rsid w:val="00353EDA"/>
    <w:rsid w:val="00357892"/>
    <w:rsid w:val="003A0007"/>
    <w:rsid w:val="003A598B"/>
    <w:rsid w:val="004012BC"/>
    <w:rsid w:val="00412B1C"/>
    <w:rsid w:val="00491181"/>
    <w:rsid w:val="004968A8"/>
    <w:rsid w:val="004C796E"/>
    <w:rsid w:val="004E7126"/>
    <w:rsid w:val="00543C39"/>
    <w:rsid w:val="005C31A3"/>
    <w:rsid w:val="005E403F"/>
    <w:rsid w:val="0060366D"/>
    <w:rsid w:val="00645DB4"/>
    <w:rsid w:val="00671794"/>
    <w:rsid w:val="00671F98"/>
    <w:rsid w:val="006767FC"/>
    <w:rsid w:val="00684D26"/>
    <w:rsid w:val="006D6BE8"/>
    <w:rsid w:val="006F40CE"/>
    <w:rsid w:val="006F68DF"/>
    <w:rsid w:val="0070759B"/>
    <w:rsid w:val="00723324"/>
    <w:rsid w:val="00741F29"/>
    <w:rsid w:val="00742999"/>
    <w:rsid w:val="00747A86"/>
    <w:rsid w:val="007571C5"/>
    <w:rsid w:val="007D498D"/>
    <w:rsid w:val="00825E44"/>
    <w:rsid w:val="00877111"/>
    <w:rsid w:val="008B0A7E"/>
    <w:rsid w:val="008D08FE"/>
    <w:rsid w:val="008D14EF"/>
    <w:rsid w:val="008E71ED"/>
    <w:rsid w:val="008F01F8"/>
    <w:rsid w:val="0091200F"/>
    <w:rsid w:val="00934841"/>
    <w:rsid w:val="00946D17"/>
    <w:rsid w:val="0095322C"/>
    <w:rsid w:val="00990014"/>
    <w:rsid w:val="00A11260"/>
    <w:rsid w:val="00A80E64"/>
    <w:rsid w:val="00AD158D"/>
    <w:rsid w:val="00B547F6"/>
    <w:rsid w:val="00BC44C0"/>
    <w:rsid w:val="00C44EE7"/>
    <w:rsid w:val="00C54367"/>
    <w:rsid w:val="00CC6EFA"/>
    <w:rsid w:val="00CE3C24"/>
    <w:rsid w:val="00CE5566"/>
    <w:rsid w:val="00CF5EF7"/>
    <w:rsid w:val="00D00DC1"/>
    <w:rsid w:val="00D751E7"/>
    <w:rsid w:val="00DB1329"/>
    <w:rsid w:val="00E55CBB"/>
    <w:rsid w:val="00E7607B"/>
    <w:rsid w:val="00F243C3"/>
    <w:rsid w:val="00F538A7"/>
    <w:rsid w:val="00F7177F"/>
    <w:rsid w:val="00F813B9"/>
    <w:rsid w:val="00FC09DF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DC5F"/>
  <w15:chartTrackingRefBased/>
  <w15:docId w15:val="{F2D119DD-94D4-4E4A-B802-7AE25307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E4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Conway</dc:creator>
  <cp:keywords/>
  <dc:description/>
  <cp:lastModifiedBy>Ali Lara</cp:lastModifiedBy>
  <cp:revision>2</cp:revision>
  <cp:lastPrinted>2022-05-23T20:32:00Z</cp:lastPrinted>
  <dcterms:created xsi:type="dcterms:W3CDTF">2022-05-24T12:21:00Z</dcterms:created>
  <dcterms:modified xsi:type="dcterms:W3CDTF">2022-05-24T12:21:00Z</dcterms:modified>
</cp:coreProperties>
</file>